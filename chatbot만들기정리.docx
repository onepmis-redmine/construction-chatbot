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1.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>파이썬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설치 방법 (Windows 10)</w: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📥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1단계: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>파이썬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다운로드</w:t>
      </w:r>
    </w:p>
    <w:p w:rsidR="004B4698" w:rsidRPr="004B4698" w:rsidRDefault="004B4698" w:rsidP="004B46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공식 사이트 접속 →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</w:r>
      <w:r w:rsidRPr="004B4698">
        <w:rPr>
          <w:rFonts w:ascii="Segoe UI Symbol" w:eastAsia="굴림" w:hAnsi="Segoe UI Symbol" w:cs="Segoe UI Symbol"/>
          <w:kern w:val="0"/>
          <w:sz w:val="24"/>
          <w:szCs w:val="24"/>
        </w:rPr>
        <w:t>👉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6" w:tgtFrame="_new" w:history="1">
        <w:r w:rsidRPr="004B469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Python 공식 다운로드 페이지</w:t>
        </w:r>
      </w:hyperlink>
    </w:p>
    <w:p w:rsidR="004B4698" w:rsidRPr="004B4698" w:rsidRDefault="004B4698" w:rsidP="004B469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바로 가기 링크: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</w:r>
      <w:r w:rsidRPr="004B4698">
        <w:rPr>
          <w:rFonts w:ascii="MS Gothic" w:eastAsia="MS Gothic" w:hAnsi="MS Gothic" w:cs="MS Gothic" w:hint="eastAsia"/>
          <w:kern w:val="0"/>
          <w:sz w:val="24"/>
          <w:szCs w:val="24"/>
        </w:rPr>
        <w:t>➡</w:t>
      </w:r>
      <w:r w:rsidRPr="004B4698">
        <w:rPr>
          <w:rFonts w:ascii="굴림" w:eastAsia="굴림" w:hAnsi="굴림" w:cs="굴림" w:hint="eastAsia"/>
          <w:kern w:val="0"/>
          <w:sz w:val="24"/>
          <w:szCs w:val="24"/>
        </w:rPr>
        <w:t>️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7" w:tgtFrame="_new" w:history="1">
        <w:r w:rsidRPr="004B469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Python 3.12.3 다운로드 (64bit Windows용)</w:t>
        </w:r>
      </w:hyperlink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(※ 요즘은 Python 3.12 버전이 가장 안정적이고 좋아)</w:t>
      </w:r>
    </w:p>
    <w:p w:rsidR="004B4698" w:rsidRPr="004B4698" w:rsidRDefault="002B5C8A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⚙️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2단계: 설치하기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다운로드한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python-3.12.3-amd64.exe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파일을 실행해.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첫 화면에서 "Add Python 3.12 to PATH" 체크박스 반드시 체크!</w:t>
      </w:r>
      <w:r w:rsidRPr="004B4698">
        <w:rPr>
          <w:rFonts w:ascii="굴림" w:eastAsia="굴림" w:hAnsi="굴림" w:cs="굴림"/>
          <w:kern w:val="0"/>
          <w:sz w:val="24"/>
          <w:szCs w:val="24"/>
        </w:rPr>
        <w:br/>
        <w:t>(이거 체크 안 하면 나중에 명령어 인식 안 돼서 고생함)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그 다음 </w:t>
      </w: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"Install Now" 버튼 클릭</w:t>
      </w:r>
      <w:r w:rsidRPr="004B469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4B4698" w:rsidRPr="004B4698" w:rsidRDefault="004B4698" w:rsidP="004B469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설치 완료될 때까지 기다리기 (</w:t>
      </w:r>
      <w:del w:id="0" w:author="Unknown">
        <w:r w:rsidRPr="004B4698">
          <w:rPr>
            <w:rFonts w:ascii="굴림" w:eastAsia="굴림" w:hAnsi="굴림" w:cs="굴림"/>
            <w:kern w:val="0"/>
            <w:sz w:val="24"/>
            <w:szCs w:val="24"/>
          </w:rPr>
          <w:delText>1</w:delText>
        </w:r>
      </w:del>
      <w:r w:rsidRPr="004B4698">
        <w:rPr>
          <w:rFonts w:ascii="굴림" w:eastAsia="굴림" w:hAnsi="굴림" w:cs="굴림"/>
          <w:kern w:val="0"/>
          <w:sz w:val="24"/>
          <w:szCs w:val="24"/>
        </w:rPr>
        <w:t>2분 정도)</w:t>
      </w:r>
    </w:p>
    <w:p w:rsidR="004B4698" w:rsidRPr="004B4698" w:rsidRDefault="002B5C8A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B4698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🧪</w:t>
      </w:r>
      <w:r w:rsidRPr="004B469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3단계: 설치 확인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키보드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윈도우 키 + R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→ "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cmd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>" 입력 → 명령 프롬프트 실행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>아래 명령어 입력해봐: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bash</w:t>
      </w:r>
      <w:proofErr w:type="gramEnd"/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B4698">
        <w:rPr>
          <w:rFonts w:ascii="굴림체" w:eastAsia="굴림체" w:hAnsi="굴림체" w:cs="굴림체"/>
          <w:kern w:val="0"/>
          <w:sz w:val="24"/>
          <w:szCs w:val="24"/>
        </w:rPr>
        <w:t>복사편집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  <w:r w:rsidRPr="004B4698">
        <w:rPr>
          <w:rFonts w:ascii="굴림체" w:eastAsia="굴림체" w:hAnsi="굴림체" w:cs="굴림체"/>
          <w:kern w:val="0"/>
          <w:sz w:val="24"/>
          <w:szCs w:val="24"/>
        </w:rPr>
        <w:t xml:space="preserve"> --version</w:t>
      </w:r>
    </w:p>
    <w:p w:rsidR="004B4698" w:rsidRPr="004B4698" w:rsidRDefault="004B4698" w:rsidP="004B469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화면에 예를 들면 </w:t>
      </w:r>
      <w:r w:rsidRPr="004B4698">
        <w:rPr>
          <w:rFonts w:ascii="굴림체" w:eastAsia="굴림체" w:hAnsi="굴림체" w:cs="굴림체"/>
          <w:kern w:val="0"/>
          <w:sz w:val="24"/>
          <w:szCs w:val="24"/>
        </w:rPr>
        <w:t>Python 3.12.3</w:t>
      </w:r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이렇게 나오면 설치 성공!</w:t>
      </w:r>
    </w:p>
    <w:p w:rsidR="004B4698" w:rsidRPr="004B4698" w:rsidRDefault="002B5C8A" w:rsidP="004B46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4698" w:rsidRPr="004B4698" w:rsidRDefault="004B4698" w:rsidP="004B46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B4698">
        <w:rPr>
          <w:rFonts w:ascii="Segoe UI Symbol" w:eastAsia="굴림" w:hAnsi="Segoe UI Symbol" w:cs="Segoe UI Symbol"/>
          <w:b/>
          <w:bCs/>
          <w:kern w:val="0"/>
          <w:sz w:val="36"/>
          <w:szCs w:val="36"/>
        </w:rPr>
        <w:t>🛠</w:t>
      </w:r>
      <w:r w:rsidRPr="004B4698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️</w:t>
      </w:r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추가로 추천하는 </w:t>
      </w:r>
      <w:proofErr w:type="spellStart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>세팅</w:t>
      </w:r>
      <w:proofErr w:type="spellEnd"/>
      <w:r w:rsidRPr="004B469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(아주 간단)</w:t>
      </w:r>
    </w:p>
    <w:p w:rsidR="004B4698" w:rsidRPr="004B4698" w:rsidRDefault="004B4698" w:rsidP="004B469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b/>
          <w:bCs/>
          <w:kern w:val="0"/>
          <w:sz w:val="24"/>
          <w:szCs w:val="24"/>
        </w:rPr>
        <w:t>pip 최신 버전으로 업데이트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bash</w:t>
      </w:r>
      <w:proofErr w:type="gramEnd"/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B4698">
        <w:rPr>
          <w:rFonts w:ascii="굴림체" w:eastAsia="굴림체" w:hAnsi="굴림체" w:cs="굴림체"/>
          <w:kern w:val="0"/>
          <w:sz w:val="24"/>
          <w:szCs w:val="24"/>
        </w:rPr>
        <w:t>복사편집</w:t>
      </w:r>
    </w:p>
    <w:p w:rsidR="004B4698" w:rsidRPr="004B4698" w:rsidRDefault="004B4698" w:rsidP="004B46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gramStart"/>
      <w:r w:rsidRPr="004B4698">
        <w:rPr>
          <w:rFonts w:ascii="굴림체" w:eastAsia="굴림체" w:hAnsi="굴림체" w:cs="굴림체"/>
          <w:kern w:val="0"/>
          <w:sz w:val="24"/>
          <w:szCs w:val="24"/>
        </w:rPr>
        <w:t>python</w:t>
      </w:r>
      <w:proofErr w:type="gramEnd"/>
      <w:r w:rsidRPr="004B4698">
        <w:rPr>
          <w:rFonts w:ascii="굴림체" w:eastAsia="굴림체" w:hAnsi="굴림체" w:cs="굴림체"/>
          <w:kern w:val="0"/>
          <w:sz w:val="24"/>
          <w:szCs w:val="24"/>
        </w:rPr>
        <w:t xml:space="preserve"> -m pip install --upgrade pip</w:t>
      </w:r>
    </w:p>
    <w:p w:rsidR="004B4698" w:rsidRPr="004B4698" w:rsidRDefault="004B4698" w:rsidP="004B469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4698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(이건 나중에 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FastAPI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4B4698">
        <w:rPr>
          <w:rFonts w:ascii="굴림" w:eastAsia="굴림" w:hAnsi="굴림" w:cs="굴림"/>
          <w:kern w:val="0"/>
          <w:sz w:val="24"/>
          <w:szCs w:val="24"/>
        </w:rPr>
        <w:t>chromadb</w:t>
      </w:r>
      <w:proofErr w:type="spellEnd"/>
      <w:r w:rsidRPr="004B4698">
        <w:rPr>
          <w:rFonts w:ascii="굴림" w:eastAsia="굴림" w:hAnsi="굴림" w:cs="굴림"/>
          <w:kern w:val="0"/>
          <w:sz w:val="24"/>
          <w:szCs w:val="24"/>
        </w:rPr>
        <w:t xml:space="preserve"> 같은 라이브러리 설치할 때 더 빠르고 깔끔하게 하려고 하는 거야)</w:t>
      </w:r>
    </w:p>
    <w:p w:rsidR="004B4698" w:rsidRDefault="004B4698"/>
    <w:p w:rsidR="004B4698" w:rsidRDefault="004B4698"/>
    <w:p w:rsidR="004B4698" w:rsidRDefault="004B4698" w:rsidP="004B4698">
      <w:pPr>
        <w:pStyle w:val="2"/>
      </w:pPr>
      <w:r>
        <w:t xml:space="preserve">1. </w:t>
      </w:r>
      <w:proofErr w:type="spellStart"/>
      <w:r>
        <w:t>파이썬</w:t>
      </w:r>
      <w:proofErr w:type="spellEnd"/>
      <w:r>
        <w:t xml:space="preserve"> 주요 라이브러리 설치</w:t>
      </w:r>
    </w:p>
    <w:p w:rsidR="004B4698" w:rsidRDefault="004B4698" w:rsidP="004B4698">
      <w:pPr>
        <w:spacing w:before="100" w:beforeAutospacing="1" w:after="100" w:afterAutospacing="1"/>
      </w:pPr>
      <w:r>
        <w:t>커맨드 프롬프트(</w:t>
      </w:r>
      <w:proofErr w:type="spellStart"/>
      <w:r>
        <w:t>cmd</w:t>
      </w:r>
      <w:proofErr w:type="spellEnd"/>
      <w:r>
        <w:t>) 열고 순서대로 입력하면 돼.</w:t>
      </w:r>
    </w:p>
    <w:p w:rsidR="004B4698" w:rsidRDefault="004B4698" w:rsidP="004B4698">
      <w:pPr>
        <w:pStyle w:val="HTML0"/>
      </w:pPr>
      <w:proofErr w:type="gramStart"/>
      <w:r>
        <w:t>bash</w:t>
      </w:r>
      <w:proofErr w:type="gramEnd"/>
    </w:p>
    <w:p w:rsidR="004B4698" w:rsidRDefault="004B4698" w:rsidP="004B4698">
      <w:pPr>
        <w:pStyle w:val="HTML0"/>
      </w:pPr>
      <w:r>
        <w:t>복사편집</w:t>
      </w:r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fastapi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uvicorn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sentence-transformers</w:t>
      </w:r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openai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pdfminer.six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docx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langchain</w:t>
      </w:r>
      <w:proofErr w:type="spellEnd"/>
    </w:p>
    <w:p w:rsidR="004B4698" w:rsidRDefault="004B4698" w:rsidP="004B4698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tqdm</w:t>
      </w:r>
      <w:proofErr w:type="spellEnd"/>
    </w:p>
    <w:p w:rsidR="004B4698" w:rsidRDefault="004B4698" w:rsidP="004B4698">
      <w:pPr>
        <w:spacing w:before="100" w:beforeAutospacing="1" w:after="100" w:afterAutospacing="1"/>
      </w:pPr>
      <w:r>
        <w:rPr>
          <w:rStyle w:val="a4"/>
        </w:rPr>
        <w:t>설명: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FastAPI</w:t>
      </w:r>
      <w:proofErr w:type="spellEnd"/>
      <w:r>
        <w:t xml:space="preserve"> + </w:t>
      </w:r>
      <w:proofErr w:type="spellStart"/>
      <w:proofErr w:type="gramStart"/>
      <w:r>
        <w:t>uvicorn</w:t>
      </w:r>
      <w:proofErr w:type="spellEnd"/>
      <w:r>
        <w:t xml:space="preserve"> :</w:t>
      </w:r>
      <w:proofErr w:type="gramEnd"/>
      <w:r>
        <w:t xml:space="preserve"> API 서버용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sentence-</w:t>
      </w:r>
      <w:proofErr w:type="gramStart"/>
      <w:r>
        <w:t>transformers :</w:t>
      </w:r>
      <w:proofErr w:type="gramEnd"/>
      <w:r>
        <w:t xml:space="preserve"> 문서 </w:t>
      </w:r>
      <w:proofErr w:type="spellStart"/>
      <w:r>
        <w:t>임베딩</w:t>
      </w:r>
      <w:proofErr w:type="spellEnd"/>
      <w:r>
        <w:t xml:space="preserve"> 생성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chromadb</w:t>
      </w:r>
      <w:proofErr w:type="spellEnd"/>
      <w:r>
        <w:t xml:space="preserve"> :</w:t>
      </w:r>
      <w:proofErr w:type="gramEnd"/>
      <w:r>
        <w:t xml:space="preserve"> 벡터DB 구축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openai</w:t>
      </w:r>
      <w:proofErr w:type="spellEnd"/>
      <w:r>
        <w:t xml:space="preserve"> :</w:t>
      </w:r>
      <w:proofErr w:type="gramEnd"/>
      <w:r>
        <w:t xml:space="preserve"> LLM 호출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pdfminer.six</w:t>
      </w:r>
      <w:proofErr w:type="spellEnd"/>
      <w:r>
        <w:t>, python-</w:t>
      </w:r>
      <w:proofErr w:type="spellStart"/>
      <w:proofErr w:type="gramStart"/>
      <w:r>
        <w:t>docx</w:t>
      </w:r>
      <w:proofErr w:type="spellEnd"/>
      <w:r>
        <w:t xml:space="preserve"> :</w:t>
      </w:r>
      <w:proofErr w:type="gramEnd"/>
      <w:r>
        <w:t xml:space="preserve"> 문서(PDF, Word) 텍스트 추출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langchain</w:t>
      </w:r>
      <w:proofErr w:type="spellEnd"/>
      <w:r>
        <w:t xml:space="preserve"> :</w:t>
      </w:r>
      <w:proofErr w:type="gramEnd"/>
      <w:r>
        <w:t xml:space="preserve"> 문서 쪼개기(chunking) 도와주는 툴</w:t>
      </w:r>
    </w:p>
    <w:p w:rsidR="004B4698" w:rsidRDefault="004B4698" w:rsidP="004B469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tqdm</w:t>
      </w:r>
      <w:proofErr w:type="spellEnd"/>
      <w:r>
        <w:t xml:space="preserve"> :</w:t>
      </w:r>
      <w:proofErr w:type="gramEnd"/>
      <w:r>
        <w:t xml:space="preserve"> 진행상황(progress bar) 예쁘게 보여줌</w:t>
      </w:r>
    </w:p>
    <w:p w:rsidR="004B4698" w:rsidRDefault="004B4698" w:rsidP="004B469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이거 한 번에 묶어서 쭉 설치해도 괜찮아.</w:t>
      </w:r>
    </w:p>
    <w:p w:rsidR="004B4698" w:rsidRDefault="004B4698"/>
    <w:p w:rsidR="004B4698" w:rsidRDefault="004B4698"/>
    <w:p w:rsidR="004B4698" w:rsidRDefault="004B4698" w:rsidP="004B4698">
      <w:pPr>
        <w:pStyle w:val="2"/>
      </w:pPr>
      <w:r>
        <w:t xml:space="preserve">2. (옵션) </w:t>
      </w:r>
      <w:proofErr w:type="spellStart"/>
      <w:r>
        <w:t>VSCode</w:t>
      </w:r>
      <w:proofErr w:type="spellEnd"/>
      <w:r>
        <w:t xml:space="preserve"> 설치</w:t>
      </w:r>
    </w:p>
    <w:p w:rsidR="004B4698" w:rsidRDefault="004B4698" w:rsidP="004B4698">
      <w:pPr>
        <w:spacing w:before="100" w:beforeAutospacing="1" w:after="100" w:afterAutospacing="1"/>
      </w:pPr>
      <w:proofErr w:type="spellStart"/>
      <w:r>
        <w:t>코딩할</w:t>
      </w:r>
      <w:proofErr w:type="spellEnd"/>
      <w:r>
        <w:t xml:space="preserve"> 때 편하게 쓰려고 설치 추천.</w:t>
      </w:r>
    </w:p>
    <w:p w:rsidR="004B4698" w:rsidRDefault="004B4698" w:rsidP="004B469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다운로드 링크: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8" w:tgtFrame="_new" w:history="1">
        <w:r>
          <w:rPr>
            <w:rStyle w:val="a3"/>
          </w:rPr>
          <w:t>Visual Studio Code 다운로드</w:t>
        </w:r>
      </w:hyperlink>
    </w:p>
    <w:p w:rsidR="004B4698" w:rsidRDefault="004B4698" w:rsidP="004B4698">
      <w:pPr>
        <w:spacing w:before="100" w:beforeAutospacing="1" w:after="100" w:afterAutospacing="1"/>
      </w:pPr>
      <w:r>
        <w:t>설치할 때 "Add to PATH" 옵션 체크하는 것도 잊지 말고!</w:t>
      </w:r>
    </w:p>
    <w:p w:rsidR="004B4698" w:rsidRDefault="004B4698"/>
    <w:p w:rsidR="004B4698" w:rsidRDefault="004B4698"/>
    <w:p w:rsidR="004B4698" w:rsidRDefault="004B4698" w:rsidP="004B4698">
      <w:pPr>
        <w:spacing w:before="100" w:beforeAutospacing="1" w:after="100" w:afterAutospacing="1"/>
      </w:pPr>
      <w:r>
        <w:rPr>
          <w:rStyle w:val="a4"/>
        </w:rPr>
        <w:t>Microsoft C++ Build Tools</w:t>
      </w:r>
      <w:r>
        <w:t>를 설치해주면 끝나.</w:t>
      </w:r>
      <w:r>
        <w:br/>
        <w:t>(5~10분 정도 걸려)</w:t>
      </w:r>
    </w:p>
    <w:p w:rsidR="004B4698" w:rsidRDefault="004B4698" w:rsidP="004B4698">
      <w:pPr>
        <w:pStyle w:val="4"/>
        <w:ind w:left="1200" w:hanging="400"/>
      </w:pPr>
      <w:r>
        <w:t>설치 방법: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공식 링크 들어가기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9" w:tgtFrame="_new" w:history="1">
        <w:r>
          <w:rPr>
            <w:rStyle w:val="a3"/>
          </w:rPr>
          <w:t>Visual C++ Build Tools 다운로드</w:t>
        </w:r>
      </w:hyperlink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페이지에서 </w:t>
      </w:r>
      <w:r>
        <w:rPr>
          <w:rStyle w:val="HTML"/>
        </w:rPr>
        <w:t>Download Build Tools</w:t>
      </w:r>
      <w:r>
        <w:t xml:space="preserve"> 버튼 클릭.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설치 프로그램 실행 후,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"C++ build tools" 선택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"기본 C++ 컴파일러 도구" 체크되어 있는지 확인</w:t>
      </w:r>
    </w:p>
    <w:p w:rsidR="004B4698" w:rsidRDefault="004B4698" w:rsidP="004B469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바로 설치 진행 (5~7GB 정도)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 완료되면, </w:t>
      </w:r>
      <w:r>
        <w:rPr>
          <w:rStyle w:val="a4"/>
        </w:rPr>
        <w:t xml:space="preserve">컴퓨터 </w:t>
      </w:r>
      <w:proofErr w:type="spellStart"/>
      <w:r>
        <w:rPr>
          <w:rStyle w:val="a4"/>
        </w:rPr>
        <w:t>재부팅</w:t>
      </w:r>
      <w:proofErr w:type="spellEnd"/>
      <w:r>
        <w:rPr>
          <w:rStyle w:val="a4"/>
        </w:rPr>
        <w:t xml:space="preserve"> 한 번 해주고</w:t>
      </w:r>
      <w:r>
        <w:t>.</w:t>
      </w:r>
    </w:p>
    <w:p w:rsidR="004B4698" w:rsidRDefault="004B4698" w:rsidP="004B46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다시 터미널(</w:t>
      </w:r>
      <w:proofErr w:type="spellStart"/>
      <w:r>
        <w:t>cmd</w:t>
      </w:r>
      <w:proofErr w:type="spellEnd"/>
      <w:r>
        <w:t xml:space="preserve">) 열어서 아까 했던 </w:t>
      </w:r>
      <w:r>
        <w:rPr>
          <w:rStyle w:val="HTML"/>
        </w:rPr>
        <w:t xml:space="preserve">pip install </w:t>
      </w:r>
      <w:proofErr w:type="spellStart"/>
      <w:r>
        <w:rPr>
          <w:rStyle w:val="HTML"/>
        </w:rPr>
        <w:t>chromadb</w:t>
      </w:r>
      <w:proofErr w:type="spellEnd"/>
      <w:r>
        <w:t xml:space="preserve"> 명령어 재실행.</w:t>
      </w:r>
    </w:p>
    <w:p w:rsidR="004B4698" w:rsidRDefault="004B4698" w:rsidP="004B4698">
      <w:pPr>
        <w:pStyle w:val="HTML0"/>
        <w:ind w:left="720"/>
      </w:pPr>
      <w:proofErr w:type="gramStart"/>
      <w:r>
        <w:t>bash</w:t>
      </w:r>
      <w:proofErr w:type="gramEnd"/>
    </w:p>
    <w:p w:rsidR="004B4698" w:rsidRDefault="004B4698" w:rsidP="004B4698">
      <w:pPr>
        <w:pStyle w:val="HTML0"/>
        <w:ind w:left="720"/>
      </w:pPr>
      <w:r>
        <w:t>복사편집</w:t>
      </w:r>
    </w:p>
    <w:p w:rsidR="004B4698" w:rsidRDefault="004B4698" w:rsidP="004B4698">
      <w:pPr>
        <w:pStyle w:val="HTML0"/>
        <w:ind w:left="720"/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</w:p>
    <w:p w:rsidR="004B4698" w:rsidRDefault="004B4698">
      <w:pPr>
        <w:rPr>
          <w:rFonts w:hint="eastAsia"/>
        </w:rPr>
      </w:pPr>
    </w:p>
    <w:p w:rsidR="00B75D0B" w:rsidRDefault="00B75D0B">
      <w:pPr>
        <w:rPr>
          <w:rFonts w:hint="eastAsia"/>
        </w:rPr>
      </w:pP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준비할 것 (설치할 라이브러리)</w:t>
      </w:r>
    </w:p>
    <w:p w:rsidR="00B75D0B" w:rsidRDefault="00B75D0B" w:rsidP="00B75D0B">
      <w:pPr>
        <w:spacing w:before="100" w:beforeAutospacing="1" w:after="100" w:afterAutospacing="1"/>
      </w:pPr>
      <w:r>
        <w:t>커맨드(</w:t>
      </w:r>
      <w:proofErr w:type="spellStart"/>
      <w:r>
        <w:t>cmd</w:t>
      </w:r>
      <w:proofErr w:type="spellEnd"/>
      <w:r>
        <w:t>) 열고 이걸 설치해줘: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pdfminer.six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docx</w:t>
      </w:r>
      <w:proofErr w:type="spellEnd"/>
      <w:r>
        <w:rPr>
          <w:rStyle w:val="HTML"/>
        </w:rPr>
        <w:t xml:space="preserve"> python-</w:t>
      </w:r>
      <w:proofErr w:type="spellStart"/>
      <w:r>
        <w:rPr>
          <w:rStyle w:val="HTML"/>
        </w:rPr>
        <w:t>pptx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tqdm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630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라이브러리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용도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lastRenderedPageBreak/>
              <w:t>pdfminer.six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PDF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python-</w:t>
            </w:r>
            <w:proofErr w:type="spellStart"/>
            <w:r>
              <w:t>docx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Word(</w:t>
            </w:r>
            <w:proofErr w:type="spellStart"/>
            <w:r>
              <w:t>docx</w:t>
            </w:r>
            <w:proofErr w:type="spellEnd"/>
            <w:r>
              <w:t>)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python-</w:t>
            </w:r>
            <w:proofErr w:type="spellStart"/>
            <w:r>
              <w:t>pptx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PPT(</w:t>
            </w:r>
            <w:proofErr w:type="spellStart"/>
            <w:r>
              <w:t>pptx</w:t>
            </w:r>
            <w:proofErr w:type="spellEnd"/>
            <w:r>
              <w:t>) 텍스트 추출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tqdm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진행상황(Progress bar) 표시</w:t>
            </w:r>
          </w:p>
        </w:tc>
      </w:tr>
    </w:tbl>
    <w:p w:rsidR="00B75D0B" w:rsidRDefault="00B75D0B">
      <w:pPr>
        <w:rPr>
          <w:rFonts w:hint="eastAsia"/>
        </w:rPr>
      </w:pPr>
    </w:p>
    <w:p w:rsidR="00B75D0B" w:rsidRDefault="00B75D0B">
      <w:pPr>
        <w:rPr>
          <w:rFonts w:hint="eastAsia"/>
        </w:rPr>
      </w:pP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📚</w:t>
      </w:r>
      <w:r>
        <w:t xml:space="preserve"> 문단 쪼개기(Chunking) 스텝 기본 계획</w:t>
      </w:r>
    </w:p>
    <w:p w:rsidR="00B75D0B" w:rsidRDefault="00B75D0B" w:rsidP="00B75D0B">
      <w:pPr>
        <w:spacing w:before="100" w:beforeAutospacing="1" w:after="100" w:afterAutospacing="1"/>
      </w:pPr>
      <w:r>
        <w:rPr>
          <w:rStyle w:val="a4"/>
        </w:rPr>
        <w:t>목표:</w:t>
      </w:r>
    </w:p>
    <w:p w:rsidR="00B75D0B" w:rsidRDefault="00B75D0B" w:rsidP="00B75D0B">
      <w:pPr>
        <w:spacing w:before="100" w:beforeAutospacing="1" w:after="100" w:afterAutospacing="1"/>
      </w:pPr>
      <w:proofErr w:type="spellStart"/>
      <w:r>
        <w:rPr>
          <w:rStyle w:val="HTML"/>
        </w:rPr>
        <w:t>raw_texts</w:t>
      </w:r>
      <w:proofErr w:type="spellEnd"/>
      <w:r>
        <w:rPr>
          <w:rStyle w:val="HTML"/>
        </w:rPr>
        <w:t>/</w:t>
      </w:r>
      <w:r>
        <w:t xml:space="preserve"> 폴더 안의 텍스트 파일을 </w:t>
      </w:r>
      <w:r>
        <w:rPr>
          <w:rStyle w:val="a4"/>
        </w:rPr>
        <w:t>500~700자 정도로 쪼개서</w:t>
      </w:r>
      <w:r>
        <w:br/>
      </w:r>
      <w:r>
        <w:rPr>
          <w:rStyle w:val="HTML"/>
        </w:rPr>
        <w:t>chunks/</w:t>
      </w:r>
      <w:r>
        <w:t xml:space="preserve"> 폴더에 저장한다. (RAG </w:t>
      </w:r>
      <w:proofErr w:type="spellStart"/>
      <w:r>
        <w:t>챗봇</w:t>
      </w:r>
      <w:proofErr w:type="spellEnd"/>
      <w:r>
        <w:t xml:space="preserve"> 학습용으로 쓰기 좋게!)</w:t>
      </w:r>
    </w:p>
    <w:p w:rsidR="00B75D0B" w:rsidRDefault="00B75D0B" w:rsidP="00B75D0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필요한 라이브러리 설치</w:t>
      </w:r>
    </w:p>
    <w:p w:rsidR="00B75D0B" w:rsidRDefault="00B75D0B" w:rsidP="00B75D0B">
      <w:pPr>
        <w:spacing w:before="100" w:beforeAutospacing="1" w:after="100" w:afterAutospacing="1"/>
      </w:pPr>
      <w:r>
        <w:t>터미널(</w:t>
      </w:r>
      <w:proofErr w:type="spellStart"/>
      <w:r>
        <w:t>cmd</w:t>
      </w:r>
      <w:proofErr w:type="spellEnd"/>
      <w:r>
        <w:t>) 열고: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langchain</w:t>
      </w:r>
      <w:proofErr w:type="spellEnd"/>
    </w:p>
    <w:p w:rsidR="00B75D0B" w:rsidRDefault="00B75D0B" w:rsidP="00B75D0B">
      <w:pPr>
        <w:spacing w:before="100" w:beforeAutospacing="1" w:after="100" w:afterAutospacing="1"/>
      </w:pPr>
      <w:r>
        <w:t xml:space="preserve">(※ </w:t>
      </w:r>
      <w:proofErr w:type="spellStart"/>
      <w:r>
        <w:rPr>
          <w:rStyle w:val="HTML"/>
        </w:rPr>
        <w:t>LangChain</w:t>
      </w:r>
      <w:proofErr w:type="spellEnd"/>
      <w:r>
        <w:t xml:space="preserve"> 안에 좋은 텍스트 쪼개기 도구가 들어있어!)</w:t>
      </w:r>
    </w:p>
    <w:p w:rsidR="00B75D0B" w:rsidRDefault="00B75D0B">
      <w:pPr>
        <w:rPr>
          <w:rFonts w:hint="eastAsia"/>
        </w:rPr>
      </w:pPr>
    </w:p>
    <w:p w:rsidR="00B75D0B" w:rsidRDefault="00B75D0B">
      <w:pPr>
        <w:rPr>
          <w:rFonts w:hint="eastAsia"/>
        </w:rPr>
      </w:pPr>
    </w:p>
    <w:p w:rsidR="00B75D0B" w:rsidRDefault="00B75D0B">
      <w:pPr>
        <w:rPr>
          <w:rFonts w:hint="eastAsia"/>
        </w:rPr>
      </w:pPr>
    </w:p>
    <w:p w:rsidR="00B75D0B" w:rsidRDefault="00B75D0B">
      <w:pPr>
        <w:rPr>
          <w:rFonts w:hint="eastAsia"/>
        </w:rPr>
      </w:pP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다음 단계는 바로 </w:t>
      </w:r>
      <w:proofErr w:type="spellStart"/>
      <w:r>
        <w:rPr>
          <w:rStyle w:val="a4"/>
          <w:b w:val="0"/>
          <w:bCs w:val="0"/>
        </w:rPr>
        <w:t>임베딩</w:t>
      </w:r>
      <w:proofErr w:type="spellEnd"/>
      <w:r>
        <w:rPr>
          <w:rStyle w:val="a4"/>
          <w:b w:val="0"/>
          <w:bCs w:val="0"/>
        </w:rPr>
        <w:t>(Embedding)</w:t>
      </w:r>
    </w:p>
    <w:p w:rsidR="00B75D0B" w:rsidRDefault="00B75D0B" w:rsidP="00B75D0B">
      <w:pPr>
        <w:spacing w:before="100" w:beforeAutospacing="1" w:after="100" w:afterAutospacing="1"/>
      </w:pPr>
      <w:r>
        <w:rPr>
          <w:rStyle w:val="a4"/>
        </w:rPr>
        <w:t>이제부터</w:t>
      </w:r>
      <w:r>
        <w:t>:</w:t>
      </w:r>
    </w:p>
    <w:p w:rsidR="00B75D0B" w:rsidRDefault="00B75D0B" w:rsidP="00B75D0B">
      <w:pPr>
        <w:spacing w:before="100" w:beforeAutospacing="1" w:after="100" w:afterAutospacing="1"/>
      </w:pPr>
      <w:r>
        <w:t>쪼갠 문단(chunk)들을 "숫자 벡터(embedding)"로 변환해서</w:t>
      </w:r>
      <w:r>
        <w:br/>
        <w:t>"벡터 데이터베이스(Vector DB)"에 저장할 거야.</w:t>
      </w:r>
    </w:p>
    <w:p w:rsidR="00B75D0B" w:rsidRDefault="00B75D0B" w:rsidP="00B75D0B">
      <w:pPr>
        <w:spacing w:before="100" w:beforeAutospacing="1" w:after="100" w:afterAutospacing="1"/>
      </w:pPr>
      <w:r>
        <w:t>(</w:t>
      </w:r>
      <w:proofErr w:type="spellStart"/>
      <w:r>
        <w:t>챗봇이</w:t>
      </w:r>
      <w:proofErr w:type="spellEnd"/>
      <w:r>
        <w:t xml:space="preserve"> 질문하면 비슷한 문단을 찾아주는 핵심 파트야!)</w:t>
      </w:r>
    </w:p>
    <w:p w:rsidR="00B75D0B" w:rsidRDefault="00B75D0B" w:rsidP="00B75D0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📚</w:t>
      </w:r>
      <w:r>
        <w:t xml:space="preserve"> </w:t>
      </w:r>
      <w:proofErr w:type="spellStart"/>
      <w:r>
        <w:t>임베딩</w:t>
      </w:r>
      <w:proofErr w:type="spellEnd"/>
      <w:r>
        <w:t xml:space="preserve"> 스텝 기본 계획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497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설명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쪼개진 문단을 하나하나 읽는다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문단을 </w:t>
            </w:r>
            <w:proofErr w:type="spellStart"/>
            <w:r>
              <w:t>임베딩</w:t>
            </w:r>
            <w:proofErr w:type="spellEnd"/>
            <w:r>
              <w:t>(숫자 벡터)로 변환한다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벡터DB(</w:t>
            </w:r>
            <w:proofErr w:type="spellStart"/>
            <w:r>
              <w:t>ChromaDB</w:t>
            </w:r>
            <w:proofErr w:type="spellEnd"/>
            <w:r>
              <w:t>)에 저장한다</w:t>
            </w:r>
          </w:p>
        </w:tc>
      </w:tr>
    </w:tbl>
    <w:p w:rsidR="00B75D0B" w:rsidRDefault="00B75D0B" w:rsidP="00B75D0B">
      <w:r>
        <w:pict>
          <v:rect id="_x0000_i1030" style="width:0;height:1.5pt" o:hralign="center" o:hrstd="t" o:hr="t" fillcolor="#a0a0a0" stroked="f"/>
        </w:pict>
      </w:r>
    </w:p>
    <w:p w:rsidR="00B75D0B" w:rsidRDefault="00B75D0B" w:rsidP="00B75D0B">
      <w:pPr>
        <w:pStyle w:val="1"/>
      </w:pPr>
      <w:r>
        <w:rPr>
          <w:rFonts w:ascii="Segoe UI Symbol" w:hAnsi="Segoe UI Symbol" w:cs="Segoe UI Symbol"/>
        </w:rPr>
        <w:t>🛠</w:t>
      </w:r>
      <w:r>
        <w:rPr>
          <w:rFonts w:ascii="맑은 고딕" w:eastAsia="맑은 고딕" w:hAnsi="맑은 고딕" w:cs="맑은 고딕" w:hint="eastAsia"/>
        </w:rPr>
        <w:t>️</w:t>
      </w:r>
      <w:r>
        <w:t xml:space="preserve"> 필요한 라이브러리 설치</w:t>
      </w:r>
    </w:p>
    <w:p w:rsidR="00B75D0B" w:rsidRDefault="00B75D0B" w:rsidP="00B75D0B">
      <w:pPr>
        <w:spacing w:before="100" w:beforeAutospacing="1" w:after="100" w:afterAutospacing="1"/>
      </w:pPr>
      <w:r>
        <w:t>터미널(</w:t>
      </w:r>
      <w:proofErr w:type="spellStart"/>
      <w:r>
        <w:t>cmd</w:t>
      </w:r>
      <w:proofErr w:type="spellEnd"/>
      <w:r>
        <w:t>) 열고:</w:t>
      </w:r>
    </w:p>
    <w:p w:rsidR="00B75D0B" w:rsidRDefault="00B75D0B" w:rsidP="00B75D0B">
      <w:pPr>
        <w:pStyle w:val="HTML0"/>
      </w:pPr>
      <w:proofErr w:type="gramStart"/>
      <w:r>
        <w:t>bash</w:t>
      </w:r>
      <w:proofErr w:type="gramEnd"/>
    </w:p>
    <w:p w:rsidR="00B75D0B" w:rsidRDefault="00B75D0B" w:rsidP="00B75D0B">
      <w:pPr>
        <w:pStyle w:val="HTML0"/>
      </w:pPr>
      <w:r>
        <w:t>복사편집</w:t>
      </w:r>
    </w:p>
    <w:p w:rsidR="00B75D0B" w:rsidRDefault="00B75D0B" w:rsidP="00B75D0B">
      <w:pPr>
        <w:pStyle w:val="HTML0"/>
        <w:rPr>
          <w:rStyle w:val="HTML"/>
        </w:rPr>
      </w:pPr>
      <w:proofErr w:type="gramStart"/>
      <w:r>
        <w:rPr>
          <w:rStyle w:val="HTML"/>
        </w:rPr>
        <w:t>pip</w:t>
      </w:r>
      <w:proofErr w:type="gramEnd"/>
      <w:r>
        <w:rPr>
          <w:rStyle w:val="HTML"/>
        </w:rPr>
        <w:t xml:space="preserve"> install </w:t>
      </w:r>
      <w:proofErr w:type="spellStart"/>
      <w:r>
        <w:rPr>
          <w:rStyle w:val="HTML"/>
        </w:rPr>
        <w:t>chromadb</w:t>
      </w:r>
      <w:proofErr w:type="spellEnd"/>
      <w:r>
        <w:rPr>
          <w:rStyle w:val="HTML"/>
        </w:rPr>
        <w:t xml:space="preserve"> sentence-transformers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4437"/>
      </w:tblGrid>
      <w:tr w:rsidR="00B75D0B" w:rsidTr="00B75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라이브러리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역할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로컬 벡터 DB</w:t>
            </w:r>
          </w:p>
        </w:tc>
      </w:tr>
      <w:tr w:rsidR="00B75D0B" w:rsidTr="00B75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sentence-transformers</w:t>
            </w:r>
          </w:p>
        </w:tc>
        <w:tc>
          <w:tcPr>
            <w:tcW w:w="0" w:type="auto"/>
            <w:vAlign w:val="center"/>
            <w:hideMark/>
          </w:tcPr>
          <w:p w:rsidR="00B75D0B" w:rsidRDefault="00B75D0B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문장 </w:t>
            </w:r>
            <w:proofErr w:type="spellStart"/>
            <w:r>
              <w:t>임베딩</w:t>
            </w:r>
            <w:proofErr w:type="spellEnd"/>
            <w:r>
              <w:t xml:space="preserve"> 생성 (all-MiniLM-L6-v2 모델 사용)</w:t>
            </w:r>
          </w:p>
        </w:tc>
      </w:tr>
    </w:tbl>
    <w:p w:rsidR="00B75D0B" w:rsidRDefault="00B75D0B">
      <w:pPr>
        <w:rPr>
          <w:rFonts w:hint="eastAsia"/>
        </w:rPr>
      </w:pPr>
    </w:p>
    <w:p w:rsidR="003D5DD6" w:rsidRDefault="003D5DD6">
      <w:pPr>
        <w:rPr>
          <w:rFonts w:hint="eastAsia"/>
        </w:rPr>
      </w:pPr>
    </w:p>
    <w:p w:rsidR="003D5DD6" w:rsidRDefault="003D5DD6">
      <w:pPr>
        <w:rPr>
          <w:rFonts w:hint="eastAsia"/>
        </w:rPr>
      </w:pPr>
    </w:p>
    <w:p w:rsidR="003D5DD6" w:rsidRDefault="003D5DD6" w:rsidP="003D5DD6">
      <w:pPr>
        <w:spacing w:before="100" w:beforeAutospacing="1" w:after="100" w:afterAutospacing="1"/>
      </w:pPr>
      <w:r>
        <w:lastRenderedPageBreak/>
        <w:t xml:space="preserve">좋습니다.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백엔드에</w:t>
      </w:r>
      <w:proofErr w:type="spellEnd"/>
      <w:r>
        <w:t xml:space="preserve"> 연결할 수 있는 웹 UI는 세 가지 중 하나로 만들 수 있습니다: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React (추천)</w:t>
      </w:r>
      <w:r>
        <w:t xml:space="preserve"> – 대중적이고 생태계가 풍부하며, 확장성과 사용자 경험이 우수합니다.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Vue</w:t>
      </w:r>
      <w:proofErr w:type="spellEnd"/>
      <w:r>
        <w:t xml:space="preserve"> – 상대적으로 배우기 쉽고, 구성 요소 기반 개발이 간결합니다.</w:t>
      </w:r>
    </w:p>
    <w:p w:rsidR="003D5DD6" w:rsidRDefault="003D5DD6" w:rsidP="003D5DD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Streamlit</w:t>
      </w:r>
      <w:proofErr w:type="spellEnd"/>
      <w:r>
        <w:t xml:space="preserve"> – 빠르게 </w:t>
      </w:r>
      <w:proofErr w:type="spellStart"/>
      <w:r>
        <w:t>프로토타입을</w:t>
      </w:r>
      <w:proofErr w:type="spellEnd"/>
      <w:r>
        <w:t xml:space="preserve"> 만들 수 있지만 사용자 경험은 제한적입니다.</w:t>
      </w:r>
    </w:p>
    <w:p w:rsidR="003D5DD6" w:rsidRDefault="003D5DD6" w:rsidP="003D5DD6">
      <w:pPr>
        <w:spacing w:before="100" w:beforeAutospacing="1" w:after="100" w:afterAutospacing="1"/>
      </w:pPr>
      <w:r>
        <w:rPr>
          <w:rStyle w:val="a4"/>
        </w:rPr>
        <w:t>추천 흐름</w:t>
      </w:r>
      <w:r>
        <w:t xml:space="preserve"> (React 기준):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프론트엔드에서</w:t>
      </w:r>
      <w:proofErr w:type="spellEnd"/>
      <w:r>
        <w:t xml:space="preserve"> 사용자의 질문 입력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FastAPI</w:t>
      </w:r>
      <w:proofErr w:type="spellEnd"/>
      <w:r>
        <w:t xml:space="preserve">의 </w:t>
      </w:r>
      <w:r>
        <w:rPr>
          <w:rStyle w:val="HTML"/>
        </w:rPr>
        <w:t>/ask</w:t>
      </w:r>
      <w:r>
        <w:t xml:space="preserve"> </w:t>
      </w:r>
      <w:proofErr w:type="spellStart"/>
      <w:r>
        <w:t>엔드포인트로</w:t>
      </w:r>
      <w:proofErr w:type="spellEnd"/>
      <w:r>
        <w:t xml:space="preserve"> POST 요청</w:t>
      </w:r>
    </w:p>
    <w:p w:rsidR="003D5DD6" w:rsidRDefault="003D5DD6" w:rsidP="003D5DD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응답 받아서 화면에 출력</w:t>
      </w:r>
    </w:p>
    <w:p w:rsidR="003D5DD6" w:rsidRDefault="003D5DD6" w:rsidP="003D5DD6">
      <w:pPr>
        <w:spacing w:before="100" w:beforeAutospacing="1" w:after="100" w:afterAutospacing="1"/>
      </w:pPr>
      <w:r>
        <w:t>원하시는 프레임워크가 있나요, 아니면 제가 React로 기본 샘플부터 시작해 드릴까요?</w:t>
      </w:r>
    </w:p>
    <w:p w:rsidR="003D5DD6" w:rsidRDefault="003D5DD6" w:rsidP="003D5DD6">
      <w:pPr>
        <w:spacing w:after="0"/>
      </w:pPr>
      <w:r>
        <w:rPr>
          <w:rStyle w:val="overflow-hidden"/>
        </w:rPr>
        <w:t>4o</w:t>
      </w:r>
    </w:p>
    <w:p w:rsidR="003D5DD6" w:rsidRDefault="003D5DD6" w:rsidP="003D5DD6">
      <w:pPr>
        <w:pStyle w:val="5"/>
        <w:ind w:left="1400" w:hanging="400"/>
      </w:pPr>
      <w:r>
        <w:t>나의 말:</w:t>
      </w:r>
    </w:p>
    <w:p w:rsidR="003D5DD6" w:rsidRDefault="003D5DD6" w:rsidP="003D5DD6">
      <w:r>
        <w:t xml:space="preserve">React 기본샘플부터 시작하자. 혹시 vs code말고 다른 </w:t>
      </w:r>
      <w:proofErr w:type="spellStart"/>
      <w:r>
        <w:t>프로그래</w:t>
      </w:r>
      <w:proofErr w:type="spellEnd"/>
      <w:r>
        <w:t xml:space="preserve"> 또 </w:t>
      </w:r>
      <w:proofErr w:type="spellStart"/>
      <w:r>
        <w:t>설치해야하나</w:t>
      </w:r>
      <w:proofErr w:type="spellEnd"/>
      <w:r>
        <w:t xml:space="preserve">? </w:t>
      </w:r>
      <w:proofErr w:type="spellStart"/>
      <w:r>
        <w:t>설치해야하면</w:t>
      </w:r>
      <w:proofErr w:type="spellEnd"/>
      <w:r>
        <w:t xml:space="preserve"> 설치방법도 자세히 알려줘. 초등학생 수준으로 </w:t>
      </w:r>
    </w:p>
    <w:p w:rsidR="003D5DD6" w:rsidRDefault="003D5DD6" w:rsidP="003D5DD6">
      <w:pPr>
        <w:pStyle w:val="6"/>
        <w:ind w:left="1600" w:hanging="400"/>
      </w:pPr>
      <w:proofErr w:type="spellStart"/>
      <w:r>
        <w:t>ChatGPT</w:t>
      </w:r>
      <w:proofErr w:type="spellEnd"/>
      <w:r>
        <w:t>의 말:</w:t>
      </w:r>
    </w:p>
    <w:p w:rsidR="003D5DD6" w:rsidRDefault="003D5DD6" w:rsidP="003D5DD6">
      <w:r>
        <w:t>저장된 메모리 업데이트됨</w:t>
      </w:r>
    </w:p>
    <w:p w:rsidR="003D5DD6" w:rsidRDefault="003D5DD6" w:rsidP="003D5DD6">
      <w:pPr>
        <w:spacing w:before="100" w:beforeAutospacing="1" w:after="100" w:afterAutospacing="1"/>
      </w:pPr>
      <w:r>
        <w:t xml:space="preserve">좋아요! React 기본 샘플부터 시작하는 데 필요한 준비물과 설치 방법을 </w:t>
      </w:r>
      <w:r>
        <w:rPr>
          <w:rStyle w:val="a4"/>
        </w:rPr>
        <w:t>초등학생도 이해할 수 있게</w:t>
      </w:r>
      <w:r>
        <w:t xml:space="preserve"> 아주 쉽게 설명할게요.</w:t>
      </w:r>
    </w:p>
    <w:p w:rsidR="003D5DD6" w:rsidRDefault="003D5DD6" w:rsidP="003D5DD6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3D5DD6" w:rsidRDefault="003D5DD6" w:rsidP="003D5DD6">
      <w:pPr>
        <w:pStyle w:val="2"/>
      </w:pPr>
      <w:r>
        <w:rPr>
          <w:rFonts w:ascii="Segoe UI Symbol" w:hAnsi="Segoe UI Symbol" w:cs="Segoe UI Symbol"/>
        </w:rPr>
        <w:t>🎒</w:t>
      </w:r>
      <w:r>
        <w:t xml:space="preserve"> 준비물 (설치해야 하는 것들)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Node.js (</w:t>
      </w:r>
      <w:proofErr w:type="spellStart"/>
      <w:r>
        <w:rPr>
          <w:rStyle w:val="a4"/>
        </w:rPr>
        <w:t>노드</w:t>
      </w:r>
      <w:proofErr w:type="spellEnd"/>
      <w:r>
        <w:rPr>
          <w:rStyle w:val="a4"/>
        </w:rPr>
        <w:t>)</w:t>
      </w:r>
      <w:r>
        <w:t xml:space="preserve"> - React </w:t>
      </w:r>
      <w:proofErr w:type="spellStart"/>
      <w:r>
        <w:t>앱을</w:t>
      </w:r>
      <w:proofErr w:type="spellEnd"/>
      <w:r>
        <w:t xml:space="preserve"> 만들고 실행하는 데 꼭 필요해요.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VS Code (이미 설치했으니 OK!)</w:t>
      </w:r>
    </w:p>
    <w:p w:rsidR="003D5DD6" w:rsidRDefault="003D5DD6" w:rsidP="003D5DD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터미널 (명령어 입력하는 창)</w:t>
      </w:r>
      <w:r>
        <w:t xml:space="preserve"> - VS Code 안에서 사용하면 돼요.</w:t>
      </w:r>
    </w:p>
    <w:p w:rsidR="003D5DD6" w:rsidRDefault="003D5DD6" w:rsidP="003D5DD6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3D5DD6" w:rsidRDefault="003D5DD6" w:rsidP="003D5DD6">
      <w:pPr>
        <w:pStyle w:val="2"/>
      </w:pPr>
      <w:r>
        <w:t>1단계: Node.js 설치하기</w:t>
      </w:r>
    </w:p>
    <w:p w:rsidR="003D5DD6" w:rsidRDefault="003D5DD6" w:rsidP="003D5DD6">
      <w:pPr>
        <w:spacing w:before="100" w:beforeAutospacing="1" w:after="100" w:afterAutospacing="1"/>
      </w:pPr>
      <w:r>
        <w:rPr>
          <w:rFonts w:ascii="맑은 고딕" w:eastAsia="맑은 고딕" w:hAnsi="맑은 고딕" w:cs="맑은 고딕" w:hint="eastAsia"/>
        </w:rPr>
        <w:t>✨</w:t>
      </w:r>
      <w:r>
        <w:t xml:space="preserve"> Node.js는 React의 엔진 같은 거예요. 자동차에 엔진이 없으면 못 달리듯, React도 Node.js가 </w:t>
      </w:r>
      <w:r>
        <w:lastRenderedPageBreak/>
        <w:t>필요해요!</w:t>
      </w:r>
    </w:p>
    <w:p w:rsidR="003D5DD6" w:rsidRDefault="003D5DD6" w:rsidP="003D5DD6">
      <w:pPr>
        <w:pStyle w:val="3"/>
      </w:pPr>
      <w:r>
        <w:rPr>
          <w:rFonts w:ascii="Segoe UI Symbol" w:hAnsi="Segoe UI Symbol" w:cs="Segoe UI Symbol"/>
        </w:rPr>
        <w:t>📥</w:t>
      </w:r>
      <w:r>
        <w:t xml:space="preserve"> 설치 방법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인터넷에서 아래 주소를 누르거나 복사해서 브라우저에 </w:t>
      </w:r>
      <w:proofErr w:type="spellStart"/>
      <w:r>
        <w:t>붙여넣어요</w:t>
      </w:r>
      <w:proofErr w:type="spellEnd"/>
      <w:r>
        <w:t>:</w:t>
      </w:r>
      <w:r>
        <w:br/>
      </w:r>
      <w:hyperlink r:id="rId10" w:tgtFrame="_new" w:history="1">
        <w:r>
          <w:rPr>
            <w:rStyle w:val="a3"/>
          </w:rPr>
          <w:t>https://nodejs.org/</w:t>
        </w:r>
      </w:hyperlink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화면에서 </w:t>
      </w:r>
      <w:r>
        <w:rPr>
          <w:rStyle w:val="a4"/>
        </w:rPr>
        <w:t>LTS</w:t>
      </w:r>
      <w:r>
        <w:t xml:space="preserve">라고 적힌 초록색 버튼을 클릭해서 </w:t>
      </w:r>
      <w:proofErr w:type="spellStart"/>
      <w:r>
        <w:t>다운로드해요</w:t>
      </w:r>
      <w:proofErr w:type="spellEnd"/>
      <w:r>
        <w:t>.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다운로드가 끝나면 </w:t>
      </w:r>
      <w:proofErr w:type="spellStart"/>
      <w:r>
        <w:t>더블클릭해서</w:t>
      </w:r>
      <w:proofErr w:type="spellEnd"/>
      <w:r>
        <w:t xml:space="preserve"> 설치해요.</w:t>
      </w:r>
    </w:p>
    <w:p w:rsidR="003D5DD6" w:rsidRDefault="003D5DD6" w:rsidP="003D5DD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중간에 나오는 창에서는 그냥 </w:t>
      </w:r>
      <w:r>
        <w:rPr>
          <w:rStyle w:val="a4"/>
        </w:rPr>
        <w:t>계속(Next)</w:t>
      </w:r>
      <w:r>
        <w:t xml:space="preserve">, </w:t>
      </w:r>
      <w:r>
        <w:rPr>
          <w:rStyle w:val="a4"/>
        </w:rPr>
        <w:t>설치(Install)</w:t>
      </w:r>
      <w:r>
        <w:t xml:space="preserve"> 버튼만 누르면 돼요.</w:t>
      </w:r>
    </w:p>
    <w:p w:rsidR="003D5DD6" w:rsidRDefault="003D5DD6" w:rsidP="003D5DD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설치가 끝나면 컴퓨터를 껐다 켜면 더 좋아요! (</w:t>
      </w:r>
      <w:proofErr w:type="spellStart"/>
      <w:r>
        <w:t>꼭은</w:t>
      </w:r>
      <w:proofErr w:type="spellEnd"/>
      <w:r>
        <w:t xml:space="preserve"> 아님)</w:t>
      </w:r>
    </w:p>
    <w:p w:rsidR="003D5DD6" w:rsidRDefault="003D5DD6">
      <w:pPr>
        <w:rPr>
          <w:rFonts w:hint="eastAsia"/>
        </w:rPr>
      </w:pPr>
    </w:p>
    <w:p w:rsidR="003D5DD6" w:rsidRDefault="003D5DD6" w:rsidP="003D5DD6">
      <w:pPr>
        <w:pStyle w:val="4"/>
        <w:ind w:left="1200" w:hanging="400"/>
      </w:pPr>
      <w:r>
        <w:t>1. PowerShell 실행 정책 수정</w:t>
      </w:r>
    </w:p>
    <w:p w:rsidR="003D5DD6" w:rsidRDefault="003D5DD6" w:rsidP="003D5DD6">
      <w:pPr>
        <w:pStyle w:val="a5"/>
      </w:pPr>
      <w:r>
        <w:t xml:space="preserve">PowerShell에서 </w:t>
      </w:r>
      <w:proofErr w:type="spellStart"/>
      <w:r>
        <w:t>npm</w:t>
      </w:r>
      <w:proofErr w:type="spellEnd"/>
      <w:r>
        <w:t xml:space="preserve"> 스크립트 실행을 허용합니다.</w:t>
      </w:r>
    </w:p>
    <w:p w:rsidR="003D5DD6" w:rsidRDefault="003D5DD6" w:rsidP="003D5DD6">
      <w:pPr>
        <w:pStyle w:val="5"/>
        <w:ind w:left="1400" w:hanging="400"/>
      </w:pPr>
      <w:r>
        <w:t>1.1 실행 정책 확인</w:t>
      </w:r>
    </w:p>
    <w:p w:rsidR="003D5DD6" w:rsidRDefault="003D5DD6" w:rsidP="003D5D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PowerShell(관리자 권한) 실행: </w:t>
      </w:r>
    </w:p>
    <w:p w:rsidR="003D5DD6" w:rsidRDefault="003D5DD6" w:rsidP="003D5D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Windows 키 → "PowerShell" 검색 → "관리자 권한으로 실행".</w:t>
      </w:r>
    </w:p>
    <w:p w:rsidR="003D5DD6" w:rsidRDefault="003D5DD6" w:rsidP="003D5D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현재 정책: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sz w:val="22"/>
        </w:rPr>
      </w:pPr>
      <w:r>
        <w:rPr>
          <w:rStyle w:val="HTML"/>
          <w:color w:val="C18401"/>
        </w:rPr>
        <w:t>Get-</w:t>
      </w:r>
      <w:proofErr w:type="spellStart"/>
      <w:r>
        <w:rPr>
          <w:rStyle w:val="HTML"/>
          <w:color w:val="C18401"/>
        </w:rPr>
        <w:t>ExecutionPolicy</w:t>
      </w:r>
      <w:proofErr w:type="spellEnd"/>
    </w:p>
    <w:p w:rsidR="003D5DD6" w:rsidRDefault="003D5DD6" w:rsidP="003D5DD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t>출력: Restricted (기본값).</w:t>
      </w:r>
    </w:p>
    <w:p w:rsidR="003D5DD6" w:rsidRDefault="003D5DD6" w:rsidP="003D5DD6">
      <w:pPr>
        <w:pStyle w:val="5"/>
        <w:ind w:left="1400" w:hanging="400"/>
      </w:pPr>
      <w:r>
        <w:t>1.2 정책 변경</w:t>
      </w:r>
    </w:p>
    <w:p w:rsidR="003D5DD6" w:rsidRDefault="003D5DD6" w:rsidP="003D5D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4"/>
        </w:rPr>
        <w:t>RemoteSigned</w:t>
      </w:r>
      <w:proofErr w:type="spellEnd"/>
      <w:r>
        <w:t xml:space="preserve"> 설정 (권장):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sz w:val="22"/>
        </w:rPr>
      </w:pPr>
      <w:r>
        <w:rPr>
          <w:rStyle w:val="HTML"/>
          <w:color w:val="C18401"/>
        </w:rPr>
        <w:t>Set-</w:t>
      </w:r>
      <w:proofErr w:type="spellStart"/>
      <w:r>
        <w:rPr>
          <w:rStyle w:val="HTML"/>
          <w:color w:val="C18401"/>
        </w:rPr>
        <w:t>ExecutionPolicy</w:t>
      </w:r>
      <w:proofErr w:type="spellEnd"/>
      <w:r>
        <w:rPr>
          <w:rStyle w:val="HTML"/>
        </w:rPr>
        <w:t xml:space="preserve"> </w:t>
      </w:r>
      <w:r>
        <w:rPr>
          <w:rStyle w:val="HTML"/>
          <w:color w:val="0184BB"/>
        </w:rPr>
        <w:t>-Scope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CurrentUser</w:t>
      </w:r>
      <w:proofErr w:type="spellEnd"/>
      <w:r>
        <w:rPr>
          <w:rStyle w:val="HTML"/>
        </w:rPr>
        <w:t xml:space="preserve"> </w:t>
      </w:r>
      <w:r>
        <w:rPr>
          <w:rStyle w:val="HTML"/>
          <w:color w:val="0184BB"/>
        </w:rPr>
        <w:t>-</w:t>
      </w:r>
      <w:proofErr w:type="spellStart"/>
      <w:r>
        <w:rPr>
          <w:rStyle w:val="HTML"/>
          <w:color w:val="0184BB"/>
        </w:rPr>
        <w:t>ExecutionPolicy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RemoteSigned</w:t>
      </w:r>
      <w:proofErr w:type="spellEnd"/>
    </w:p>
    <w:p w:rsidR="003D5DD6" w:rsidRDefault="003D5DD6" w:rsidP="003D5D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lastRenderedPageBreak/>
        <w:t>프롬프트에서 Y 입력.</w:t>
      </w:r>
    </w:p>
    <w:p w:rsidR="003D5DD6" w:rsidRDefault="003D5DD6" w:rsidP="003D5D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확인</w:t>
      </w:r>
      <w:r>
        <w:t xml:space="preserve">: </w:t>
      </w:r>
    </w:p>
    <w:p w:rsidR="003D5DD6" w:rsidRDefault="003D5DD6" w:rsidP="003D5DD6">
      <w:pPr>
        <w:spacing w:before="100" w:beforeAutospacing="1" w:after="100" w:afterAutospacing="1"/>
        <w:ind w:left="720"/>
      </w:pPr>
      <w:proofErr w:type="spellStart"/>
      <w:proofErr w:type="gramStart"/>
      <w:r>
        <w:t>powershell</w:t>
      </w:r>
      <w:proofErr w:type="spellEnd"/>
      <w:proofErr w:type="gramEnd"/>
    </w:p>
    <w:p w:rsidR="003D5DD6" w:rsidRDefault="003D5DD6" w:rsidP="003D5DD6">
      <w:pPr>
        <w:spacing w:before="100" w:beforeAutospacing="1" w:after="100" w:afterAutospacing="1"/>
        <w:ind w:left="720"/>
      </w:pPr>
      <w:r>
        <w:t>복사</w:t>
      </w:r>
    </w:p>
    <w:p w:rsidR="003D5DD6" w:rsidRDefault="003D5DD6" w:rsidP="003D5DD6">
      <w:pPr>
        <w:spacing w:before="100" w:beforeAutospacing="1" w:after="100" w:afterAutospacing="1" w:line="360" w:lineRule="atLeast"/>
        <w:ind w:left="720"/>
        <w:rPr>
          <w:rFonts w:ascii="var(--font-ibm-plex-mono)" w:hAnsi="var(--font-ibm-plex-mono)"/>
          <w:sz w:val="22"/>
        </w:rPr>
      </w:pPr>
      <w:r>
        <w:rPr>
          <w:rStyle w:val="HTML"/>
          <w:color w:val="C18401"/>
        </w:rPr>
        <w:t>Get-</w:t>
      </w:r>
      <w:proofErr w:type="spellStart"/>
      <w:r>
        <w:rPr>
          <w:rStyle w:val="HTML"/>
          <w:color w:val="C18401"/>
        </w:rPr>
        <w:t>ExecutionPolicy</w:t>
      </w:r>
      <w:proofErr w:type="spellEnd"/>
    </w:p>
    <w:p w:rsidR="003D5DD6" w:rsidRDefault="003D5DD6" w:rsidP="003D5D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hAnsi="굴림"/>
          <w:sz w:val="24"/>
          <w:szCs w:val="24"/>
        </w:rPr>
      </w:pPr>
      <w:r>
        <w:t xml:space="preserve">출력: </w:t>
      </w:r>
      <w:proofErr w:type="spellStart"/>
      <w:r>
        <w:t>RemoteSigned</w:t>
      </w:r>
      <w:proofErr w:type="spellEnd"/>
      <w:r>
        <w:t>.</w:t>
      </w:r>
    </w:p>
    <w:p w:rsidR="003D5DD6" w:rsidRPr="00B75D0B" w:rsidRDefault="003D5DD6">
      <w:bookmarkStart w:id="1" w:name="_GoBack"/>
      <w:bookmarkEnd w:id="1"/>
    </w:p>
    <w:sectPr w:rsidR="003D5DD6" w:rsidRPr="00B75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font-ibm-plex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797"/>
    <w:multiLevelType w:val="multilevel"/>
    <w:tmpl w:val="CDCE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95E18"/>
    <w:multiLevelType w:val="multilevel"/>
    <w:tmpl w:val="1C1A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150D6"/>
    <w:multiLevelType w:val="multilevel"/>
    <w:tmpl w:val="CE16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676A6"/>
    <w:multiLevelType w:val="multilevel"/>
    <w:tmpl w:val="22D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E6696"/>
    <w:multiLevelType w:val="multilevel"/>
    <w:tmpl w:val="C06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CC29A7"/>
    <w:multiLevelType w:val="multilevel"/>
    <w:tmpl w:val="6904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58509D"/>
    <w:multiLevelType w:val="multilevel"/>
    <w:tmpl w:val="952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50B15"/>
    <w:multiLevelType w:val="multilevel"/>
    <w:tmpl w:val="9D7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6727E0"/>
    <w:multiLevelType w:val="multilevel"/>
    <w:tmpl w:val="FD2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028CA"/>
    <w:multiLevelType w:val="multilevel"/>
    <w:tmpl w:val="1BAA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EC0A52"/>
    <w:multiLevelType w:val="multilevel"/>
    <w:tmpl w:val="5CD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B1D46"/>
    <w:multiLevelType w:val="multilevel"/>
    <w:tmpl w:val="801C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08076E"/>
    <w:multiLevelType w:val="multilevel"/>
    <w:tmpl w:val="6F1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12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98"/>
    <w:rsid w:val="002B5C8A"/>
    <w:rsid w:val="003D5DD6"/>
    <w:rsid w:val="004B4698"/>
    <w:rsid w:val="007146CC"/>
    <w:rsid w:val="00B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D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69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DD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DD6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B469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469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46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4698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B469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4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4698"/>
    <w:rPr>
      <w:rFonts w:ascii="굴림체" w:eastAsia="굴림체" w:hAnsi="굴림체" w:cs="굴림체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4698"/>
    <w:rPr>
      <w:b/>
      <w:bCs/>
    </w:rPr>
  </w:style>
  <w:style w:type="character" w:customStyle="1" w:styleId="1Char">
    <w:name w:val="제목 1 Char"/>
    <w:basedOn w:val="a0"/>
    <w:link w:val="1"/>
    <w:uiPriority w:val="9"/>
    <w:rsid w:val="00B75D0B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D5DD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3D5DD6"/>
    <w:rPr>
      <w:b/>
      <w:bCs/>
    </w:rPr>
  </w:style>
  <w:style w:type="character" w:customStyle="1" w:styleId="overflow-hidden">
    <w:name w:val="overflow-hidden"/>
    <w:basedOn w:val="a0"/>
    <w:rsid w:val="003D5DD6"/>
  </w:style>
  <w:style w:type="paragraph" w:styleId="a5">
    <w:name w:val="Normal (Web)"/>
    <w:basedOn w:val="a"/>
    <w:uiPriority w:val="99"/>
    <w:semiHidden/>
    <w:unhideWhenUsed/>
    <w:rsid w:val="003D5D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D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46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69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DD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DD6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B469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4698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46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4698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B469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4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4698"/>
    <w:rPr>
      <w:rFonts w:ascii="굴림체" w:eastAsia="굴림체" w:hAnsi="굴림체" w:cs="굴림체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4698"/>
    <w:rPr>
      <w:b/>
      <w:bCs/>
    </w:rPr>
  </w:style>
  <w:style w:type="character" w:customStyle="1" w:styleId="1Char">
    <w:name w:val="제목 1 Char"/>
    <w:basedOn w:val="a0"/>
    <w:link w:val="1"/>
    <w:uiPriority w:val="9"/>
    <w:rsid w:val="00B75D0B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D5DD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3D5DD6"/>
    <w:rPr>
      <w:b/>
      <w:bCs/>
    </w:rPr>
  </w:style>
  <w:style w:type="character" w:customStyle="1" w:styleId="overflow-hidden">
    <w:name w:val="overflow-hidden"/>
    <w:basedOn w:val="a0"/>
    <w:rsid w:val="003D5DD6"/>
  </w:style>
  <w:style w:type="paragraph" w:styleId="a5">
    <w:name w:val="Normal (Web)"/>
    <w:basedOn w:val="a"/>
    <w:uiPriority w:val="99"/>
    <w:semiHidden/>
    <w:unhideWhenUsed/>
    <w:rsid w:val="003D5D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3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69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6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5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0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88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ftp/python/3.12.3/python-3.12.3-amd64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d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visual-cpp-build-tool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2025-05-12T06:51:00Z</dcterms:created>
  <dcterms:modified xsi:type="dcterms:W3CDTF">2025-05-12T08:57:00Z</dcterms:modified>
</cp:coreProperties>
</file>